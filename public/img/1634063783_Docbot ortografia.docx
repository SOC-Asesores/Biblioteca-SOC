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886F" w14:textId="5935371A" w:rsidR="003B4B60" w:rsidRDefault="003B4B60">
      <w:pPr>
        <w:rPr>
          <w:ins w:id="0" w:author="Tim Hinds" w:date="2021-10-08T11:44:00Z"/>
        </w:rPr>
      </w:pPr>
      <w:proofErr w:type="spellStart"/>
      <w:ins w:id="1" w:author="Tim Hinds" w:date="2021-10-08T11:44:00Z">
        <w:r>
          <w:t>Docbot</w:t>
        </w:r>
        <w:proofErr w:type="spellEnd"/>
        <w:r>
          <w:t xml:space="preserve"> </w:t>
        </w:r>
        <w:proofErr w:type="spellStart"/>
        <w:r>
          <w:t>ortogra</w:t>
        </w:r>
      </w:ins>
      <w:ins w:id="2" w:author="Tim Hinds" w:date="2021-10-08T11:45:00Z">
        <w:r>
          <w:t>fia</w:t>
        </w:r>
        <w:proofErr w:type="spellEnd"/>
        <w:r>
          <w:t xml:space="preserve"> </w:t>
        </w:r>
      </w:ins>
    </w:p>
    <w:p w14:paraId="2D7E3595" w14:textId="5C1D1013" w:rsidR="002C5CD3" w:rsidRDefault="004456E5">
      <w:pPr>
        <w:rPr>
          <w:color w:val="FF0000"/>
        </w:rPr>
      </w:pPr>
      <w:proofErr w:type="spellStart"/>
      <w:r>
        <w:t>Docbot</w:t>
      </w:r>
      <w:proofErr w:type="spellEnd"/>
      <w:r>
        <w:t xml:space="preserve"> a </w:t>
      </w:r>
      <w:proofErr w:type="spellStart"/>
      <w:r>
        <w:t>Docbot</w:t>
      </w:r>
      <w:proofErr w:type="spellEnd"/>
      <w:r>
        <w:t xml:space="preserve"> </w:t>
      </w:r>
      <w:r>
        <w:rPr>
          <w:color w:val="FF0000"/>
        </w:rPr>
        <w:t>VMD</w:t>
      </w:r>
    </w:p>
    <w:p w14:paraId="708623FF" w14:textId="651FD290" w:rsidR="004456E5" w:rsidRDefault="004456E5">
      <w:pPr>
        <w:rPr>
          <w:color w:val="FF0000"/>
        </w:rPr>
      </w:pPr>
    </w:p>
    <w:p w14:paraId="45CB190B" w14:textId="21975AFB" w:rsidR="004456E5" w:rsidRPr="004456E5" w:rsidRDefault="004456E5" w:rsidP="004456E5">
      <w:pPr>
        <w:rPr>
          <w:rFonts w:ascii="Times New Roman" w:eastAsia="Times New Roman" w:hAnsi="Times New Roman" w:cs="Times New Roman"/>
        </w:rPr>
      </w:pPr>
      <w:r w:rsidRPr="004456E5">
        <w:rPr>
          <w:rFonts w:ascii="salesiq-font" w:eastAsia="Times New Roman" w:hAnsi="salesiq-font" w:cs="Times New Roman"/>
          <w:color w:val="000000"/>
          <w:sz w:val="23"/>
          <w:szCs w:val="23"/>
          <w:shd w:val="clear" w:color="auto" w:fill="F8F8F8"/>
        </w:rPr>
        <w:t xml:space="preserve">I'm </w:t>
      </w:r>
      <w:proofErr w:type="spellStart"/>
      <w:r w:rsidRPr="004456E5">
        <w:rPr>
          <w:rFonts w:ascii="salesiq-font" w:eastAsia="Times New Roman" w:hAnsi="salesiq-font" w:cs="Times New Roman"/>
          <w:color w:val="000000"/>
          <w:sz w:val="23"/>
          <w:szCs w:val="23"/>
          <w:shd w:val="clear" w:color="auto" w:fill="F8F8F8"/>
        </w:rPr>
        <w:t>DocBot</w:t>
      </w:r>
      <w:proofErr w:type="spellEnd"/>
      <w:r w:rsidRPr="004456E5">
        <w:rPr>
          <w:rFonts w:ascii="salesiq-font" w:eastAsia="Times New Roman" w:hAnsi="salesiq-font" w:cs="Times New Roman"/>
          <w:color w:val="000000"/>
          <w:sz w:val="23"/>
          <w:szCs w:val="23"/>
          <w:shd w:val="clear" w:color="auto" w:fill="F8F8F8"/>
        </w:rPr>
        <w:t xml:space="preserve"> VMD and I will help you find out if Valedictorian MD can help you become a LICENSED U.S. DOCTOR!</w:t>
      </w:r>
      <w:del w:id="3" w:author="Tim Hinds" w:date="2021-10-08T11:24:00Z">
        <w:r w:rsidRPr="004456E5" w:rsidDel="004456E5">
          <w:rPr>
            <w:rFonts w:ascii="salesiq-font" w:eastAsia="Times New Roman" w:hAnsi="salesiq-font" w:cs="Times New Roman"/>
            <w:color w:val="000000"/>
            <w:sz w:val="23"/>
            <w:szCs w:val="23"/>
            <w:shd w:val="clear" w:color="auto" w:fill="F8F8F8"/>
          </w:rPr>
          <w:delText>.</w:delText>
        </w:r>
      </w:del>
      <w:r w:rsidRPr="004456E5">
        <w:rPr>
          <w:rFonts w:ascii="salesiq-font" w:eastAsia="Times New Roman" w:hAnsi="salesiq-font" w:cs="Times New Roman"/>
          <w:color w:val="000000"/>
          <w:sz w:val="23"/>
          <w:szCs w:val="23"/>
          <w:shd w:val="clear" w:color="auto" w:fill="F8F8F8"/>
        </w:rPr>
        <w:t> </w:t>
      </w:r>
      <w:ins w:id="4" w:author="Tim Hinds" w:date="2021-10-08T11:25:00Z">
        <w:r>
          <w:rPr>
            <w:rFonts w:ascii="salesiq-font" w:eastAsia="Times New Roman" w:hAnsi="salesiq-font" w:cs="Times New Roman"/>
            <w:color w:val="000000"/>
            <w:sz w:val="23"/>
            <w:szCs w:val="23"/>
            <w:shd w:val="clear" w:color="auto" w:fill="F8F8F8"/>
          </w:rPr>
          <w:t>(</w:t>
        </w:r>
        <w:proofErr w:type="spellStart"/>
        <w:r w:rsidRPr="004456E5">
          <w:rPr>
            <w:rFonts w:ascii="salesiq-font" w:eastAsia="Times New Roman" w:hAnsi="salesiq-font" w:cs="Times New Roman"/>
            <w:color w:val="FF0000"/>
            <w:sz w:val="23"/>
            <w:szCs w:val="23"/>
            <w:shd w:val="clear" w:color="auto" w:fill="F8F8F8"/>
            <w:rPrChange w:id="5" w:author="Tim Hinds" w:date="2021-10-08T11:25:00Z">
              <w:rPr>
                <w:rFonts w:ascii="salesiq-font" w:eastAsia="Times New Roman" w:hAnsi="salesiq-font" w:cs="Times New Roman"/>
                <w:color w:val="000000"/>
                <w:sz w:val="23"/>
                <w:szCs w:val="23"/>
                <w:shd w:val="clear" w:color="auto" w:fill="F8F8F8"/>
              </w:rPr>
            </w:rPrChange>
          </w:rPr>
          <w:t>quitar</w:t>
        </w:r>
        <w:proofErr w:type="spellEnd"/>
        <w:r w:rsidRPr="004456E5">
          <w:rPr>
            <w:rFonts w:ascii="salesiq-font" w:eastAsia="Times New Roman" w:hAnsi="salesiq-font" w:cs="Times New Roman"/>
            <w:color w:val="FF0000"/>
            <w:sz w:val="23"/>
            <w:szCs w:val="23"/>
            <w:shd w:val="clear" w:color="auto" w:fill="F8F8F8"/>
            <w:rPrChange w:id="6" w:author="Tim Hinds" w:date="2021-10-08T11:25:00Z">
              <w:rPr>
                <w:rFonts w:ascii="salesiq-font" w:eastAsia="Times New Roman" w:hAnsi="salesiq-font" w:cs="Times New Roman"/>
                <w:color w:val="000000"/>
                <w:sz w:val="23"/>
                <w:szCs w:val="23"/>
                <w:shd w:val="clear" w:color="auto" w:fill="F8F8F8"/>
              </w:rPr>
            </w:rPrChange>
          </w:rPr>
          <w:t xml:space="preserve"> punto extra)</w:t>
        </w:r>
      </w:ins>
      <w:r w:rsidRPr="004456E5">
        <w:rPr>
          <w:rFonts w:ascii="salesiq-font" w:eastAsia="Times New Roman" w:hAnsi="salesiq-font" w:cs="Times New Roman"/>
          <w:color w:val="FF0000"/>
          <w:sz w:val="23"/>
          <w:szCs w:val="23"/>
          <w:shd w:val="clear" w:color="auto" w:fill="F8F8F8"/>
          <w:rPrChange w:id="7" w:author="Tim Hinds" w:date="2021-10-08T11:25:00Z">
            <w:rPr>
              <w:rFonts w:ascii="salesiq-font" w:eastAsia="Times New Roman" w:hAnsi="salesiq-font" w:cs="Times New Roman"/>
              <w:color w:val="000000"/>
              <w:sz w:val="23"/>
              <w:szCs w:val="23"/>
              <w:shd w:val="clear" w:color="auto" w:fill="F8F8F8"/>
            </w:rPr>
          </w:rPrChange>
        </w:rPr>
        <w:t xml:space="preserve"> </w:t>
      </w:r>
    </w:p>
    <w:p w14:paraId="10DDD1EE" w14:textId="629CEB6E" w:rsidR="004456E5" w:rsidRDefault="004456E5">
      <w:pPr>
        <w:rPr>
          <w:ins w:id="8" w:author="Tim Hinds" w:date="2021-10-08T11:25:00Z"/>
          <w:color w:val="FF0000"/>
        </w:rPr>
      </w:pPr>
    </w:p>
    <w:p w14:paraId="09A4B580" w14:textId="3081754C" w:rsidR="004456E5" w:rsidRPr="004456E5" w:rsidRDefault="004456E5" w:rsidP="004456E5">
      <w:pPr>
        <w:rPr>
          <w:ins w:id="9" w:author="Tim Hinds" w:date="2021-10-08T11:25:00Z"/>
          <w:rFonts w:ascii="Times New Roman" w:eastAsia="Times New Roman" w:hAnsi="Times New Roman" w:cs="Times New Roman"/>
        </w:rPr>
      </w:pPr>
      <w:ins w:id="10" w:author="Tim Hinds" w:date="2021-10-08T11:25:00Z">
        <w:r w:rsidRPr="004456E5">
          <w:rPr>
            <w:rFonts w:ascii="salesiq-font" w:eastAsia="Times New Roman" w:hAnsi="salesiq-font" w:cs="Times New Roman"/>
            <w:color w:val="000000"/>
            <w:sz w:val="23"/>
            <w:szCs w:val="23"/>
            <w:shd w:val="clear" w:color="auto" w:fill="F8F8F8"/>
          </w:rPr>
          <w:t xml:space="preserve">Do you have any </w:t>
        </w:r>
      </w:ins>
      <w:ins w:id="11" w:author="Tim Hinds" w:date="2021-10-08T11:26:00Z">
        <w:r>
          <w:rPr>
            <w:rFonts w:ascii="salesiq-font" w:eastAsia="Times New Roman" w:hAnsi="salesiq-font" w:cs="Times New Roman"/>
            <w:color w:val="FF0000"/>
            <w:sz w:val="23"/>
            <w:szCs w:val="23"/>
            <w:shd w:val="clear" w:color="auto" w:fill="F8F8F8"/>
          </w:rPr>
          <w:t xml:space="preserve">official </w:t>
        </w:r>
      </w:ins>
      <w:ins w:id="12" w:author="Tim Hinds" w:date="2021-10-08T11:25:00Z">
        <w:r w:rsidRPr="004456E5">
          <w:rPr>
            <w:rFonts w:ascii="salesiq-font" w:eastAsia="Times New Roman" w:hAnsi="salesiq-font" w:cs="Times New Roman"/>
            <w:color w:val="000000"/>
            <w:sz w:val="23"/>
            <w:szCs w:val="23"/>
            <w:shd w:val="clear" w:color="auto" w:fill="F8F8F8"/>
          </w:rPr>
          <w:t xml:space="preserve">USMLE </w:t>
        </w:r>
        <w:proofErr w:type="spellStart"/>
        <w:r w:rsidRPr="004456E5">
          <w:rPr>
            <w:rFonts w:ascii="salesiq-font" w:eastAsia="Times New Roman" w:hAnsi="salesiq-font" w:cs="Times New Roman"/>
            <w:strike/>
            <w:color w:val="000000"/>
            <w:sz w:val="23"/>
            <w:szCs w:val="23"/>
            <w:shd w:val="clear" w:color="auto" w:fill="F8F8F8"/>
            <w:rPrChange w:id="13" w:author="Tim Hinds" w:date="2021-10-08T11:26:00Z">
              <w:rPr>
                <w:rFonts w:ascii="salesiq-font" w:eastAsia="Times New Roman" w:hAnsi="salesiq-font" w:cs="Times New Roman"/>
                <w:color w:val="000000"/>
                <w:sz w:val="23"/>
                <w:szCs w:val="23"/>
                <w:shd w:val="clear" w:color="auto" w:fill="F8F8F8"/>
              </w:rPr>
            </w:rPrChange>
          </w:rPr>
          <w:t>oficial</w:t>
        </w:r>
      </w:ins>
      <w:proofErr w:type="spellEnd"/>
      <w:ins w:id="14" w:author="Tim Hinds" w:date="2021-10-08T11:26:00Z">
        <w:r>
          <w:rPr>
            <w:rFonts w:ascii="salesiq-font" w:eastAsia="Times New Roman" w:hAnsi="salesiq-font" w:cs="Times New Roman"/>
            <w:color w:val="000000"/>
            <w:sz w:val="23"/>
            <w:szCs w:val="23"/>
            <w:shd w:val="clear" w:color="auto" w:fill="F8F8F8"/>
          </w:rPr>
          <w:t xml:space="preserve"> r</w:t>
        </w:r>
      </w:ins>
      <w:ins w:id="15" w:author="Tim Hinds" w:date="2021-10-08T11:25:00Z">
        <w:r w:rsidRPr="004456E5">
          <w:rPr>
            <w:rFonts w:ascii="salesiq-font" w:eastAsia="Times New Roman" w:hAnsi="salesiq-font" w:cs="Times New Roman"/>
            <w:color w:val="000000"/>
            <w:sz w:val="23"/>
            <w:szCs w:val="23"/>
            <w:shd w:val="clear" w:color="auto" w:fill="F8F8F8"/>
          </w:rPr>
          <w:t>esult?</w:t>
        </w:r>
      </w:ins>
    </w:p>
    <w:p w14:paraId="3900CBE1" w14:textId="717DA412" w:rsidR="004456E5" w:rsidRDefault="004456E5">
      <w:pPr>
        <w:rPr>
          <w:ins w:id="16" w:author="Tim Hinds" w:date="2021-10-08T11:26:00Z"/>
          <w:color w:val="FF0000"/>
        </w:rPr>
      </w:pPr>
    </w:p>
    <w:p w14:paraId="00B7F20A" w14:textId="2ADAD10A" w:rsidR="004456E5" w:rsidRDefault="004456E5" w:rsidP="004456E5">
      <w:pPr>
        <w:rPr>
          <w:ins w:id="17" w:author="Tim Hinds" w:date="2021-10-08T11:39:00Z"/>
          <w:rFonts w:ascii="salesiq-font" w:eastAsia="Times New Roman" w:hAnsi="salesiq-font" w:cs="Times New Roman"/>
          <w:color w:val="000000"/>
          <w:sz w:val="23"/>
          <w:szCs w:val="23"/>
          <w:shd w:val="clear" w:color="auto" w:fill="F8F8F8"/>
        </w:rPr>
      </w:pPr>
      <w:ins w:id="18" w:author="Tim Hinds" w:date="2021-10-08T11:39:00Z">
        <w:r w:rsidRPr="004456E5">
          <w:rPr>
            <w:rFonts w:ascii="salesiq-font" w:eastAsia="Times New Roman" w:hAnsi="salesiq-font" w:cs="Times New Roman"/>
            <w:color w:val="000000"/>
            <w:sz w:val="23"/>
            <w:szCs w:val="23"/>
            <w:shd w:val="clear" w:color="auto" w:fill="F8F8F8"/>
          </w:rPr>
          <w:t xml:space="preserve">Was any </w:t>
        </w:r>
        <w:r>
          <w:rPr>
            <w:rFonts w:ascii="salesiq-font" w:eastAsia="Times New Roman" w:hAnsi="salesiq-font" w:cs="Times New Roman"/>
            <w:color w:val="FF0000"/>
            <w:sz w:val="23"/>
            <w:szCs w:val="23"/>
            <w:shd w:val="clear" w:color="auto" w:fill="F8F8F8"/>
          </w:rPr>
          <w:t xml:space="preserve">official </w:t>
        </w:r>
        <w:r w:rsidRPr="004456E5">
          <w:rPr>
            <w:rFonts w:ascii="salesiq-font" w:eastAsia="Times New Roman" w:hAnsi="salesiq-font" w:cs="Times New Roman"/>
            <w:color w:val="000000"/>
            <w:sz w:val="23"/>
            <w:szCs w:val="23"/>
            <w:shd w:val="clear" w:color="auto" w:fill="F8F8F8"/>
          </w:rPr>
          <w:t>score below 235?</w:t>
        </w:r>
      </w:ins>
    </w:p>
    <w:p w14:paraId="27924400" w14:textId="77777777" w:rsidR="004456E5" w:rsidRPr="004456E5" w:rsidRDefault="004456E5" w:rsidP="004456E5">
      <w:pPr>
        <w:rPr>
          <w:ins w:id="19" w:author="Tim Hinds" w:date="2021-10-08T11:39:00Z"/>
          <w:rFonts w:ascii="Times New Roman" w:eastAsia="Times New Roman" w:hAnsi="Times New Roman" w:cs="Times New Roman"/>
        </w:rPr>
      </w:pPr>
    </w:p>
    <w:p w14:paraId="7C0C40F8" w14:textId="77777777" w:rsidR="004456E5" w:rsidRPr="004456E5" w:rsidRDefault="004456E5">
      <w:pPr>
        <w:rPr>
          <w:color w:val="FF0000"/>
        </w:rPr>
      </w:pPr>
    </w:p>
    <w:sectPr w:rsidR="004456E5" w:rsidRPr="004456E5" w:rsidSect="00DE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lesiq-fon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m Hinds">
    <w15:presenceInfo w15:providerId="Windows Live" w15:userId="03a94bd47f6863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E5"/>
    <w:rsid w:val="003B4B60"/>
    <w:rsid w:val="004456E5"/>
    <w:rsid w:val="009A67B9"/>
    <w:rsid w:val="00D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CDBFC"/>
  <w15:chartTrackingRefBased/>
  <w15:docId w15:val="{E91CF8D5-3EBC-8B4C-9AE5-960769EE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Hinds</dc:creator>
  <cp:keywords/>
  <dc:description/>
  <cp:lastModifiedBy>Tim Hinds</cp:lastModifiedBy>
  <cp:revision>1</cp:revision>
  <dcterms:created xsi:type="dcterms:W3CDTF">2021-10-08T17:23:00Z</dcterms:created>
  <dcterms:modified xsi:type="dcterms:W3CDTF">2021-10-08T17:45:00Z</dcterms:modified>
</cp:coreProperties>
</file>